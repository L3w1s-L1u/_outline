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2DCE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000000" w:rsidRDefault="00CC2DCE">
      <w:pPr>
        <w:jc w:val="center"/>
      </w:pPr>
      <w:bookmarkStart w:id="0" w:name="result_box9"/>
      <w:bookmarkEnd w:id="0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Important Switch Commands </w:t>
      </w:r>
      <w:r>
        <w:rPr>
          <w:rFonts w:ascii="Arial" w:hAnsi="Arial" w:cs="Arial"/>
          <w:b/>
          <w:bCs/>
          <w:color w:val="FF0000"/>
          <w:sz w:val="28"/>
          <w:szCs w:val="28"/>
        </w:rPr>
        <w:t>重要的交换机命令</w:t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To succeed you must FIRST UNDERSTAND then remember.</w:t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</w:pPr>
      <w:bookmarkStart w:id="1" w:name="result_box11"/>
      <w:bookmarkEnd w:id="1"/>
      <w:r>
        <w:rPr>
          <w:rFonts w:ascii="Arial" w:hAnsi="Arial" w:cs="Arial"/>
          <w:b/>
          <w:bCs/>
          <w:color w:val="FF0000"/>
          <w:sz w:val="32"/>
          <w:szCs w:val="32"/>
        </w:rPr>
        <w:t>要成功你须先</w:t>
      </w:r>
      <w:del w:id="2" w:author="lewis liu" w:date="2016-10-18T15:42:00Z">
        <w:r w:rsidDel="0036561C">
          <w:rPr>
            <w:rFonts w:asciiTheme="minorEastAsia" w:eastAsiaTheme="minorEastAsia" w:hAnsiTheme="minorEastAsia" w:cs="Arial" w:hint="eastAsia"/>
            <w:b/>
            <w:bCs/>
            <w:color w:val="FF0000"/>
            <w:sz w:val="32"/>
            <w:szCs w:val="32"/>
          </w:rPr>
          <w:delText>了解</w:delText>
        </w:r>
      </w:del>
      <w:ins w:id="3" w:author="lewis liu" w:date="2016-10-18T15:42:00Z">
        <w:r w:rsidR="0036561C">
          <w:rPr>
            <w:rFonts w:asciiTheme="minorEastAsia" w:eastAsiaTheme="minorEastAsia" w:hAnsiTheme="minorEastAsia" w:cs="Arial" w:hint="eastAsia"/>
            <w:b/>
            <w:bCs/>
            <w:color w:val="FF0000"/>
            <w:sz w:val="32"/>
            <w:szCs w:val="32"/>
          </w:rPr>
          <w:t>理解</w:t>
        </w:r>
      </w:ins>
      <w:r>
        <w:rPr>
          <w:rFonts w:ascii="Arial" w:hAnsi="Arial" w:cs="Arial"/>
          <w:b/>
          <w:bCs/>
          <w:color w:val="FF0000"/>
          <w:sz w:val="32"/>
          <w:szCs w:val="32"/>
        </w:rPr>
        <w:t>然后记住</w:t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Memorizing without understanding will fail.  </w:t>
      </w:r>
      <w:bookmarkStart w:id="4" w:name="result_box24"/>
      <w:bookmarkEnd w:id="4"/>
      <w:r>
        <w:rPr>
          <w:b/>
          <w:bCs/>
          <w:color w:val="FF0000"/>
          <w:sz w:val="32"/>
          <w:szCs w:val="32"/>
        </w:rPr>
        <w:t>没有理解的记忆将失败</w:t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</w:pPr>
      <w:r>
        <w:rPr>
          <w:rFonts w:ascii="Arial" w:hAnsi="Arial" w:cs="Arial"/>
          <w:b/>
          <w:bCs/>
        </w:rPr>
        <w:t>GLOBAL COMMANDS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bookmarkStart w:id="5" w:name="result_box56"/>
      <w:bookmarkEnd w:id="5"/>
      <w:r>
        <w:rPr>
          <w:b/>
          <w:bCs/>
          <w:color w:val="FF0000"/>
        </w:rPr>
        <w:t>全局命令</w:t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185"/>
        <w:gridCol w:w="6894"/>
      </w:tblGrid>
      <w:tr w:rsidR="00000000">
        <w:tc>
          <w:tcPr>
            <w:tcW w:w="7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English Command</w:t>
            </w:r>
          </w:p>
        </w:tc>
        <w:tc>
          <w:tcPr>
            <w:tcW w:w="6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jc w:val="center"/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Chinese Explanation of What the Command Does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enable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6" w:name="result_box"/>
            <w:bookmarkEnd w:id="6"/>
            <w:r>
              <w:rPr>
                <w:rFonts w:ascii="Arial" w:hAnsi="Arial" w:cs="Arial"/>
                <w:color w:val="FF0000"/>
                <w:sz w:val="28"/>
                <w:szCs w:val="28"/>
              </w:rPr>
              <w:t>进入特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权执行模式配置设备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running-config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7" w:name="result_box1"/>
            <w:bookmarkEnd w:id="7"/>
            <w:r>
              <w:rPr>
                <w:rFonts w:ascii="Arial" w:hAnsi="Arial" w:cs="Arial"/>
                <w:color w:val="FF0000"/>
                <w:sz w:val="28"/>
                <w:szCs w:val="28"/>
              </w:rPr>
              <w:t>查看运行配置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startup-config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8" w:name="result_box2"/>
            <w:bookmarkEnd w:id="8"/>
            <w:r>
              <w:rPr>
                <w:color w:val="FF0000"/>
                <w:sz w:val="28"/>
                <w:szCs w:val="28"/>
              </w:rPr>
              <w:t>查看启动配置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interface vlan1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9" w:name="result_box3"/>
            <w:bookmarkEnd w:id="9"/>
            <w:r>
              <w:rPr>
                <w:rFonts w:ascii="Arial" w:hAnsi="Arial" w:cs="Arial"/>
                <w:color w:val="FF0000"/>
                <w:sz w:val="28"/>
                <w:szCs w:val="28"/>
              </w:rPr>
              <w:t>查看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VLAN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接口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1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ip interface vlan1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10" w:name="result_box4"/>
            <w:bookmarkEnd w:id="10"/>
            <w:r>
              <w:rPr>
                <w:color w:val="FF0000"/>
                <w:sz w:val="28"/>
                <w:szCs w:val="28"/>
              </w:rPr>
              <w:t>在</w:t>
            </w:r>
            <w:r>
              <w:rPr>
                <w:color w:val="FF0000"/>
                <w:sz w:val="28"/>
                <w:szCs w:val="28"/>
                <w:lang w:val="zh-CN"/>
              </w:rPr>
              <w:t>VLAN</w:t>
            </w:r>
            <w:r>
              <w:rPr>
                <w:color w:val="FF0000"/>
                <w:sz w:val="28"/>
                <w:szCs w:val="28"/>
              </w:rPr>
              <w:t>接口</w:t>
            </w:r>
            <w:r>
              <w:rPr>
                <w:color w:val="FF0000"/>
                <w:sz w:val="28"/>
                <w:szCs w:val="28"/>
                <w:lang w:val="zh-CN"/>
              </w:rPr>
              <w:t>1</w:t>
            </w:r>
            <w:r>
              <w:rPr>
                <w:color w:val="FF0000"/>
                <w:sz w:val="28"/>
                <w:szCs w:val="28"/>
              </w:rPr>
              <w:t>上查看三层信息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version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11" w:name="result_box6"/>
            <w:bookmarkEnd w:id="11"/>
            <w:del w:id="12" w:author="lewis liu" w:date="2016-10-18T15:43:00Z"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delText>请</w:delText>
              </w:r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delText xml:space="preserve"> </w:delText>
              </w:r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delText>参阅</w:delText>
              </w:r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  <w:lang w:val="zh-CN"/>
                </w:rPr>
                <w:delText>IOS</w:delText>
              </w:r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delText>软件版本</w:delText>
              </w:r>
            </w:del>
            <w:ins w:id="13" w:author="lewis liu" w:date="2016-10-18T15:43:00Z">
              <w:r w:rsidR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查看版本信息</w:t>
              </w:r>
            </w:ins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interface f0/6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14" w:name="result_box7"/>
            <w:bookmarkEnd w:id="14"/>
            <w:r>
              <w:rPr>
                <w:rFonts w:ascii="Arial" w:hAnsi="Arial" w:cs="Arial"/>
                <w:color w:val="FF0000"/>
                <w:sz w:val="28"/>
                <w:szCs w:val="28"/>
              </w:rPr>
              <w:t>查看接口详细信息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flash</w:t>
            </w:r>
          </w:p>
        </w:tc>
        <w:tc>
          <w:tcPr>
            <w:tcW w:w="6894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15" w:name="result_box8"/>
            <w:bookmarkEnd w:id="15"/>
            <w:r>
              <w:rPr>
                <w:rFonts w:ascii="Arial" w:hAnsi="Arial" w:cs="Arial"/>
                <w:color w:val="FF0000"/>
                <w:sz w:val="28"/>
                <w:szCs w:val="28"/>
              </w:rPr>
              <w:t>查看存储在非易失性闪存中的文件</w:t>
            </w:r>
          </w:p>
          <w:p w:rsidR="00000000" w:rsidRDefault="00CC2DCE">
            <w:pPr>
              <w:pStyle w:val="TableContents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dir flash:</w:t>
            </w:r>
          </w:p>
        </w:tc>
        <w:tc>
          <w:tcPr>
            <w:tcW w:w="689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snapToGrid w:val="0"/>
            </w:pP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configure termi</w:t>
            </w:r>
            <w:r>
              <w:rPr>
                <w:rFonts w:ascii="Arial" w:hAnsi="Arial" w:cs="Arial"/>
                <w:sz w:val="28"/>
                <w:szCs w:val="28"/>
              </w:rPr>
              <w:t>nal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16" w:name="result_box12"/>
            <w:bookmarkEnd w:id="16"/>
            <w:r>
              <w:rPr>
                <w:rFonts w:ascii="Arial" w:hAnsi="Arial" w:cs="Arial"/>
                <w:color w:val="FF0000"/>
                <w:sz w:val="28"/>
                <w:szCs w:val="28"/>
              </w:rPr>
              <w:t>配置终端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hostname MySwitch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17" w:name="result_box13"/>
            <w:bookmarkEnd w:id="17"/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命名交换机不允许空格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service password-encryption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18" w:name="result_box14"/>
            <w:bookmarkEnd w:id="18"/>
            <w:r>
              <w:rPr>
                <w:rFonts w:ascii="Arial" w:hAnsi="Arial" w:cs="Arial"/>
                <w:color w:val="FF0000"/>
                <w:sz w:val="28"/>
                <w:szCs w:val="28"/>
              </w:rPr>
              <w:t>加</w:t>
            </w:r>
            <w:del w:id="19" w:author="lewis liu" w:date="2016-10-18T15:43:00Z"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delText>扰</w:delText>
              </w:r>
            </w:del>
            <w:ins w:id="20" w:author="lewis liu" w:date="2016-10-18T15:43:00Z">
              <w:r w:rsidR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密</w:t>
              </w:r>
            </w:ins>
            <w:r>
              <w:rPr>
                <w:rFonts w:ascii="Arial" w:hAnsi="Arial" w:cs="Arial"/>
                <w:color w:val="FF0000"/>
                <w:sz w:val="28"/>
                <w:szCs w:val="28"/>
              </w:rPr>
              <w:t>交换机密码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 xml:space="preserve">enable secret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My$3cr3+P@$$0rd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21" w:name="result_box15"/>
            <w:bookmarkEnd w:id="21"/>
            <w:r>
              <w:rPr>
                <w:rFonts w:ascii="Arial" w:hAnsi="Arial" w:cs="Arial"/>
                <w:color w:val="FF0000"/>
                <w:sz w:val="28"/>
                <w:szCs w:val="28"/>
              </w:rPr>
              <w:t>启用密码</w:t>
            </w:r>
            <w:r>
              <w:rPr>
                <w:rFonts w:ascii="Arial" w:eastAsia="Arial" w:hAnsi="Arial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My Secret Password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 ip domain-lookup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22" w:name="result_box16"/>
            <w:bookmarkEnd w:id="22"/>
            <w:r>
              <w:rPr>
                <w:rFonts w:ascii="Arial" w:hAnsi="Arial" w:cs="Arial"/>
                <w:color w:val="FF0000"/>
                <w:sz w:val="28"/>
                <w:szCs w:val="28"/>
              </w:rPr>
              <w:t>防止交换机查找域</w:t>
            </w: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banner motd #</w:t>
            </w:r>
          </w:p>
        </w:tc>
        <w:tc>
          <w:tcPr>
            <w:tcW w:w="6894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23" w:name="result_box17"/>
            <w:bookmarkEnd w:id="23"/>
            <w:r>
              <w:rPr>
                <w:rFonts w:ascii="Arial" w:hAnsi="Arial" w:cs="Arial"/>
                <w:color w:val="FF0000"/>
                <w:sz w:val="28"/>
                <w:szCs w:val="28"/>
              </w:rPr>
              <w:t>设置登录</w:t>
            </w:r>
            <w:del w:id="24" w:author="lewis liu" w:date="2016-10-18T15:43:00Z"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delText>横幅</w:delText>
              </w:r>
            </w:del>
            <w:ins w:id="25" w:author="lewis liu" w:date="2016-10-18T15:43:00Z">
              <w:r w:rsidR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提示语</w:t>
              </w:r>
            </w:ins>
          </w:p>
          <w:p w:rsidR="00000000" w:rsidRDefault="00CC2DCE">
            <w:pPr>
              <w:pStyle w:val="TableContents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Unauthorized Access is Forbidden!</w:t>
            </w:r>
          </w:p>
        </w:tc>
        <w:tc>
          <w:tcPr>
            <w:tcW w:w="689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snapToGrid w:val="0"/>
            </w:pP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689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snapToGrid w:val="0"/>
            </w:pPr>
          </w:p>
        </w:tc>
      </w:tr>
      <w:tr w:rsidR="00000000">
        <w:tc>
          <w:tcPr>
            <w:tcW w:w="7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copy running-config startup-co</w:t>
            </w:r>
            <w:r>
              <w:rPr>
                <w:rFonts w:ascii="Arial" w:hAnsi="Arial" w:cs="Arial"/>
                <w:sz w:val="28"/>
                <w:szCs w:val="28"/>
              </w:rPr>
              <w:t>nfig</w:t>
            </w:r>
          </w:p>
        </w:tc>
        <w:tc>
          <w:tcPr>
            <w:tcW w:w="68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26" w:name="result_box20"/>
            <w:bookmarkEnd w:id="26"/>
            <w:r>
              <w:rPr>
                <w:rFonts w:ascii="Arial" w:hAnsi="Arial" w:cs="Arial"/>
                <w:color w:val="FF0000"/>
                <w:sz w:val="28"/>
                <w:szCs w:val="28"/>
              </w:rPr>
              <w:t>将配置保存到闪存</w:t>
            </w:r>
          </w:p>
        </w:tc>
      </w:tr>
    </w:tbl>
    <w:p w:rsidR="00000000" w:rsidRDefault="00CC2DCE">
      <w:pPr>
        <w:rPr>
          <w:rFonts w:ascii="Arial" w:hAnsi="Arial" w:cs="Arial"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INTERFACE COMMANDS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bookmarkStart w:id="27" w:name="result_box57"/>
      <w:bookmarkEnd w:id="27"/>
      <w:r>
        <w:rPr>
          <w:b/>
          <w:bCs/>
          <w:color w:val="FF0000"/>
        </w:rPr>
        <w:t>接口命令</w:t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069"/>
        <w:gridCol w:w="7073"/>
      </w:tblGrid>
      <w:tr w:rsidR="00000000">
        <w:tc>
          <w:tcPr>
            <w:tcW w:w="70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config t</w:t>
            </w:r>
          </w:p>
        </w:tc>
        <w:tc>
          <w:tcPr>
            <w:tcW w:w="70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r>
              <w:rPr>
                <w:rFonts w:ascii="Arial" w:hAnsi="Arial" w:cs="Arial"/>
                <w:color w:val="FF0000"/>
                <w:sz w:val="28"/>
                <w:szCs w:val="28"/>
              </w:rPr>
              <w:t>配置终端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vlan 99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28" w:name="result_box21"/>
            <w:bookmarkEnd w:id="28"/>
            <w:r>
              <w:rPr>
                <w:rFonts w:ascii="Arial" w:hAnsi="Arial" w:cs="Arial"/>
                <w:color w:val="FF0000"/>
                <w:sz w:val="28"/>
                <w:szCs w:val="28"/>
              </w:rPr>
              <w:t>创建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vlan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name Management_VLAN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29" w:name="result_box22"/>
            <w:bookmarkEnd w:id="29"/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命名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zh-CN"/>
              </w:rPr>
              <w:t>vlan</w:t>
            </w: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不允许空格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exit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interface vlan 99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0" w:name="result_box26"/>
            <w:bookmarkEnd w:id="30"/>
            <w:del w:id="31" w:author="lewis liu" w:date="2016-10-18T15:42:00Z">
              <w:r w:rsidDel="0036561C">
                <w:rPr>
                  <w:rFonts w:ascii="Arial" w:hAnsi="Arial" w:cs="Arial"/>
                  <w:color w:val="FF0000"/>
                  <w:sz w:val="28"/>
                  <w:szCs w:val="28"/>
                </w:rPr>
                <w:delText>做一个</w:delText>
              </w:r>
            </w:del>
            <w:r>
              <w:rPr>
                <w:rFonts w:ascii="Arial" w:hAnsi="Arial" w:cs="Arial"/>
                <w:color w:val="FF0000"/>
                <w:sz w:val="28"/>
                <w:szCs w:val="28"/>
              </w:rPr>
              <w:t>管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理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vlan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接口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99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description Management VLAN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2" w:name="result_box27"/>
            <w:bookmarkEnd w:id="32"/>
            <w:r>
              <w:rPr>
                <w:rFonts w:ascii="Arial" w:hAnsi="Arial" w:cs="Arial"/>
                <w:color w:val="FF0000"/>
                <w:sz w:val="28"/>
                <w:szCs w:val="28"/>
              </w:rPr>
              <w:t>添加接口描述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ip address 172.16.99.11 255.255.255.0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3" w:name="result_box28"/>
            <w:bookmarkEnd w:id="33"/>
            <w:r>
              <w:rPr>
                <w:rFonts w:ascii="Arial" w:hAnsi="Arial" w:cs="Arial"/>
                <w:color w:val="FF0000"/>
                <w:sz w:val="28"/>
                <w:szCs w:val="28"/>
              </w:rPr>
              <w:t>定义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IP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地址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no shutdown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4" w:name="result_box29"/>
            <w:bookmarkEnd w:id="34"/>
            <w:r>
              <w:rPr>
                <w:rFonts w:ascii="Arial" w:hAnsi="Arial" w:cs="Arial"/>
                <w:color w:val="FF0000"/>
                <w:sz w:val="28"/>
                <w:szCs w:val="28"/>
              </w:rPr>
              <w:t>无关闭使接口活动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exit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5" w:name="result_box31"/>
            <w:bookmarkEnd w:id="35"/>
            <w:r>
              <w:rPr>
                <w:rFonts w:ascii="Arial" w:hAnsi="Arial" w:cs="Arial"/>
                <w:color w:val="FF0000"/>
                <w:sz w:val="28"/>
                <w:szCs w:val="28"/>
              </w:rPr>
              <w:t>退出配置模式</w:t>
            </w:r>
          </w:p>
          <w:p w:rsidR="00000000" w:rsidRDefault="00CC2DCE">
            <w:pPr>
              <w:pStyle w:val="TableContents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interface f0/5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6" w:name="result_box32"/>
            <w:bookmarkEnd w:id="36"/>
            <w:r>
              <w:rPr>
                <w:rFonts w:ascii="Arial" w:hAnsi="Arial" w:cs="Arial"/>
                <w:color w:val="FF0000"/>
                <w:sz w:val="28"/>
                <w:szCs w:val="28"/>
              </w:rPr>
              <w:t>配置物理接口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description Management Access Port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7" w:name="result_box33"/>
            <w:bookmarkEnd w:id="37"/>
            <w:r>
              <w:rPr>
                <w:rFonts w:ascii="Arial" w:hAnsi="Arial" w:cs="Arial"/>
                <w:color w:val="FF0000"/>
                <w:sz w:val="28"/>
                <w:szCs w:val="28"/>
              </w:rPr>
              <w:t>描述接口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switchport mode access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8" w:name="result_box34"/>
            <w:bookmarkEnd w:id="38"/>
            <w:r>
              <w:rPr>
                <w:rFonts w:ascii="Arial" w:hAnsi="Arial" w:cs="Arial"/>
                <w:color w:val="FF0000"/>
                <w:sz w:val="28"/>
                <w:szCs w:val="28"/>
              </w:rPr>
              <w:t>制作访问接口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switchport access vlan 99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39" w:name="result_box35"/>
            <w:bookmarkEnd w:id="39"/>
            <w:r>
              <w:rPr>
                <w:rFonts w:ascii="Arial" w:hAnsi="Arial" w:cs="Arial"/>
                <w:color w:val="FF0000"/>
                <w:sz w:val="28"/>
                <w:szCs w:val="28"/>
              </w:rPr>
              <w:t>将接口分配给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vlan</w:t>
            </w:r>
          </w:p>
        </w:tc>
      </w:tr>
    </w:tbl>
    <w:p w:rsidR="00000000" w:rsidRDefault="00CC2DCE">
      <w:pPr>
        <w:rPr>
          <w:rFonts w:ascii="Arial" w:hAnsi="Arial" w:cs="Arial"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SECURITY COMMANDS</w:t>
      </w:r>
      <w:r>
        <w:rPr>
          <w:rFonts w:ascii="Arial" w:hAnsi="Arial" w:cs="Arial"/>
          <w:b/>
          <w:bCs/>
          <w:sz w:val="28"/>
          <w:szCs w:val="28"/>
        </w:rPr>
        <w:tab/>
      </w:r>
      <w:bookmarkStart w:id="40" w:name="result_box58"/>
      <w:bookmarkEnd w:id="40"/>
      <w:r>
        <w:rPr>
          <w:b/>
          <w:bCs/>
          <w:color w:val="FF0000"/>
        </w:rPr>
        <w:t>安全命令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069"/>
        <w:gridCol w:w="7073"/>
      </w:tblGrid>
      <w:tr w:rsidR="00000000">
        <w:tc>
          <w:tcPr>
            <w:tcW w:w="70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ip domain-name CCNA-Lab.com</w:t>
            </w:r>
          </w:p>
        </w:tc>
        <w:tc>
          <w:tcPr>
            <w:tcW w:w="70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1" w:name="result_box36"/>
            <w:bookmarkEnd w:id="41"/>
            <w:r>
              <w:rPr>
                <w:rFonts w:ascii="Arial" w:hAnsi="Arial" w:cs="Arial"/>
                <w:color w:val="FF0000"/>
                <w:sz w:val="28"/>
                <w:szCs w:val="28"/>
              </w:rPr>
              <w:t>将交换机添加到域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username admin privilege 15 secret</w:t>
            </w:r>
            <w:r>
              <w:rPr>
                <w:rFonts w:ascii="Arial" w:hAnsi="Arial" w:cs="Arial"/>
                <w:sz w:val="28"/>
                <w:szCs w:val="28"/>
              </w:rPr>
              <w:t xml:space="preserve"> Tr1cky0ne:-)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2" w:name="result_box37"/>
            <w:bookmarkEnd w:id="42"/>
            <w:r>
              <w:rPr>
                <w:rFonts w:ascii="Arial" w:hAnsi="Arial" w:cs="Arial"/>
                <w:color w:val="FF0000"/>
                <w:sz w:val="28"/>
                <w:szCs w:val="28"/>
              </w:rPr>
              <w:t>创建具有最高权限和强密码的管理员帐户</w:t>
            </w:r>
          </w:p>
        </w:tc>
      </w:tr>
      <w:tr w:rsidR="00000000">
        <w:tc>
          <w:tcPr>
            <w:tcW w:w="141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line vty 0 15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3" w:name="result_box38"/>
            <w:bookmarkEnd w:id="43"/>
            <w:r>
              <w:rPr>
                <w:rFonts w:ascii="Arial" w:hAnsi="Arial" w:cs="Arial"/>
                <w:color w:val="FF0000"/>
                <w:sz w:val="28"/>
                <w:szCs w:val="28"/>
              </w:rPr>
              <w:t>虚拟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TeletYpe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是用于远程访问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transport input ssh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4" w:name="result_box39"/>
            <w:bookmarkEnd w:id="44"/>
            <w:r>
              <w:rPr>
                <w:rFonts w:ascii="Arial" w:hAnsi="Arial" w:cs="Arial"/>
                <w:color w:val="FF0000"/>
                <w:sz w:val="28"/>
                <w:szCs w:val="28"/>
              </w:rPr>
              <w:t>允许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ssh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访问但不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telnet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login local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5" w:name="result_box40"/>
            <w:bookmarkEnd w:id="45"/>
            <w:r>
              <w:rPr>
                <w:rFonts w:ascii="Arial" w:hAnsi="Arial" w:cs="Arial"/>
                <w:color w:val="FF0000"/>
                <w:sz w:val="28"/>
                <w:szCs w:val="28"/>
              </w:rPr>
              <w:t>使用本地密码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exit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r>
              <w:rPr>
                <w:rFonts w:ascii="Arial" w:hAnsi="Arial" w:cs="Arial"/>
                <w:color w:val="FF0000"/>
                <w:sz w:val="28"/>
                <w:szCs w:val="28"/>
              </w:rPr>
              <w:t>退出配置模式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crypto key generate rsa modulus 1024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6" w:name="result_box41"/>
            <w:bookmarkEnd w:id="46"/>
            <w:r>
              <w:rPr>
                <w:rFonts w:ascii="Arial" w:hAnsi="Arial" w:cs="Arial"/>
                <w:color w:val="FF0000"/>
                <w:sz w:val="28"/>
                <w:szCs w:val="28"/>
              </w:rPr>
              <w:t>为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ssh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创建强加密密钥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ip ssh time-out 75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7" w:name="result_box42"/>
            <w:bookmarkEnd w:id="47"/>
            <w:r>
              <w:rPr>
                <w:rFonts w:ascii="Arial" w:hAnsi="Arial" w:cs="Arial"/>
                <w:color w:val="FF0000"/>
                <w:sz w:val="28"/>
                <w:szCs w:val="28"/>
              </w:rPr>
              <w:t>安全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shell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超时</w:t>
            </w: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ip ssh authentication-retries 3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48" w:name="result_box43"/>
            <w:bookmarkEnd w:id="48"/>
            <w:r>
              <w:rPr>
                <w:rFonts w:ascii="Arial" w:hAnsi="Arial" w:cs="Arial"/>
                <w:color w:val="FF0000"/>
                <w:sz w:val="28"/>
                <w:szCs w:val="28"/>
              </w:rPr>
              <w:t>安全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shell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重试尝试</w:t>
            </w:r>
            <w:ins w:id="49" w:author="lewis liu" w:date="2016-10-18T15:44:00Z">
              <w:r w:rsidR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限制</w:t>
              </w:r>
            </w:ins>
          </w:p>
          <w:p w:rsidR="00000000" w:rsidRDefault="00CC2DCE">
            <w:pPr>
              <w:pStyle w:val="TableContents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70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ip ssh ver 1 |  2</w:t>
            </w:r>
          </w:p>
        </w:tc>
        <w:tc>
          <w:tcPr>
            <w:tcW w:w="70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50" w:name="result_box44"/>
            <w:bookmarkEnd w:id="50"/>
            <w:r>
              <w:rPr>
                <w:rFonts w:ascii="Arial" w:hAnsi="Arial" w:cs="Arial"/>
                <w:color w:val="FF0000"/>
                <w:sz w:val="28"/>
                <w:szCs w:val="28"/>
              </w:rPr>
              <w:t>安全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shell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版本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2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更好</w:t>
            </w:r>
          </w:p>
        </w:tc>
      </w:tr>
    </w:tbl>
    <w:p w:rsidR="00000000" w:rsidRDefault="00CC2DCE">
      <w:pPr>
        <w:rPr>
          <w:rFonts w:ascii="Arial" w:hAnsi="Arial" w:cs="Arial"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SWITCH HARDENING (Security) </w:t>
      </w:r>
      <w:r>
        <w:rPr>
          <w:rFonts w:ascii="Arial" w:hAnsi="Arial" w:cs="Arial"/>
          <w:b/>
          <w:bCs/>
          <w:sz w:val="28"/>
          <w:szCs w:val="28"/>
        </w:rPr>
        <w:tab/>
        <w:t xml:space="preserve"> </w:t>
      </w:r>
      <w:bookmarkStart w:id="51" w:name="result_box59"/>
      <w:bookmarkEnd w:id="51"/>
      <w:r>
        <w:rPr>
          <w:b/>
          <w:bCs/>
          <w:color w:val="FF0000"/>
        </w:rPr>
        <w:t>交换机加固安全</w:t>
      </w: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00000" w:rsidRDefault="00CC2DCE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Ind w:w="1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005"/>
        <w:gridCol w:w="1485"/>
        <w:gridCol w:w="5574"/>
      </w:tblGrid>
      <w:tr w:rsidR="00000000">
        <w:tc>
          <w:tcPr>
            <w:tcW w:w="7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use very secure passwords</w:t>
            </w:r>
          </w:p>
        </w:tc>
        <w:tc>
          <w:tcPr>
            <w:tcW w:w="705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C2DCE">
            <w:bookmarkStart w:id="52" w:name="result_box45"/>
            <w:bookmarkEnd w:id="52"/>
            <w:r>
              <w:rPr>
                <w:rFonts w:ascii="Arial" w:hAnsi="Arial" w:cs="Arial"/>
                <w:color w:val="FF0000"/>
                <w:sz w:val="28"/>
                <w:szCs w:val="28"/>
              </w:rPr>
              <w:t>使用非常安全的密码</w:t>
            </w:r>
          </w:p>
        </w:tc>
      </w:tr>
      <w:tr w:rsidR="00000000">
        <w:tc>
          <w:tcPr>
            <w:tcW w:w="1406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use banner MOTD to Warn about Security Violation</w:t>
            </w:r>
          </w:p>
        </w:tc>
      </w:tr>
      <w:tr w:rsidR="00000000">
        <w:tc>
          <w:tcPr>
            <w:tcW w:w="1406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53" w:name="result_box46"/>
            <w:bookmarkEnd w:id="53"/>
            <w:r>
              <w:rPr>
                <w:rFonts w:ascii="Arial" w:hAnsi="Arial" w:cs="Arial"/>
                <w:color w:val="FF0000"/>
                <w:sz w:val="28"/>
                <w:szCs w:val="28"/>
              </w:rPr>
              <w:t>使用一天的</w:t>
            </w:r>
            <w:del w:id="54" w:author="lewis liu" w:date="2016-10-18T15:45:00Z">
              <w:r w:rsidDel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delText>横幅</w:delText>
              </w:r>
            </w:del>
            <w:ins w:id="55" w:author="lewis liu" w:date="2016-10-18T15:45:00Z">
              <w:r w:rsidR="0036561C">
                <w:rPr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提示语</w:t>
              </w:r>
            </w:ins>
            <w:r>
              <w:rPr>
                <w:rFonts w:ascii="Arial" w:hAnsi="Arial" w:cs="Arial"/>
                <w:color w:val="FF0000"/>
                <w:sz w:val="28"/>
                <w:szCs w:val="28"/>
              </w:rPr>
              <w:t>消息警告安全违规</w:t>
            </w:r>
          </w:p>
        </w:tc>
      </w:tr>
      <w:tr w:rsidR="00000000">
        <w:tc>
          <w:tcPr>
            <w:tcW w:w="1406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shutdown unused switch ports</w:t>
            </w:r>
          </w:p>
        </w:tc>
      </w:tr>
      <w:tr w:rsidR="00000000">
        <w:tc>
          <w:tcPr>
            <w:tcW w:w="1406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56" w:name="result_box47"/>
            <w:bookmarkEnd w:id="56"/>
            <w:r>
              <w:rPr>
                <w:rFonts w:ascii="Arial" w:hAnsi="Arial" w:cs="Arial"/>
                <w:color w:val="FF0000"/>
                <w:sz w:val="28"/>
                <w:szCs w:val="28"/>
              </w:rPr>
              <w:t>关闭未使用的交换机端口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no ip http server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57" w:name="result_box48"/>
            <w:bookmarkEnd w:id="57"/>
            <w:r>
              <w:rPr>
                <w:rFonts w:ascii="Arial" w:hAnsi="Arial" w:cs="Arial"/>
                <w:color w:val="FF0000"/>
                <w:sz w:val="28"/>
                <w:szCs w:val="28"/>
              </w:rPr>
              <w:t>没有</w:t>
            </w:r>
            <w:r w:rsidRPr="0036561C">
              <w:rPr>
                <w:rFonts w:ascii="Arial" w:hAnsi="Arial" w:cs="Arial"/>
                <w:color w:val="FF0000"/>
                <w:sz w:val="28"/>
                <w:szCs w:val="28"/>
              </w:rPr>
              <w:t>http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允许交换机访问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no ip http secure-server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r>
              <w:rPr>
                <w:rFonts w:ascii="Arial" w:hAnsi="Arial" w:cs="Arial"/>
                <w:color w:val="FF0000"/>
                <w:sz w:val="28"/>
                <w:szCs w:val="28"/>
              </w:rPr>
              <w:t>没有</w:t>
            </w:r>
            <w:r w:rsidRPr="0036561C">
              <w:rPr>
                <w:rFonts w:ascii="Arial" w:hAnsi="Arial" w:cs="Arial"/>
                <w:color w:val="FF0000"/>
                <w:sz w:val="28"/>
                <w:szCs w:val="28"/>
              </w:rPr>
              <w:t>https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允许交换机访问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interface fa0/1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58" w:name="result_box49"/>
            <w:bookmarkEnd w:id="58"/>
            <w:r>
              <w:rPr>
                <w:rFonts w:ascii="Arial" w:hAnsi="Arial" w:cs="Arial"/>
                <w:color w:val="FF0000"/>
                <w:sz w:val="28"/>
                <w:szCs w:val="28"/>
              </w:rPr>
              <w:t>使接口安全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switchport port-security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59" w:name="result_box50"/>
            <w:bookmarkEnd w:id="59"/>
            <w:r>
              <w:rPr>
                <w:rFonts w:ascii="Arial" w:hAnsi="Arial" w:cs="Arial"/>
                <w:color w:val="FF0000"/>
                <w:sz w:val="28"/>
                <w:szCs w:val="28"/>
              </w:rPr>
              <w:t>端口安全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switchport port-security maximum 2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60" w:name="result_box51"/>
            <w:bookmarkEnd w:id="60"/>
            <w:r>
              <w:rPr>
                <w:rFonts w:ascii="Arial" w:hAnsi="Arial" w:cs="Arial"/>
                <w:color w:val="FF0000"/>
                <w:sz w:val="28"/>
                <w:szCs w:val="28"/>
              </w:rPr>
              <w:t>每个端口只有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2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个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mac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地址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switchport port-security mac-address 1234.defc.a6b7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61" w:name="result_box53"/>
            <w:bookmarkEnd w:id="61"/>
            <w:r>
              <w:rPr>
                <w:rFonts w:ascii="Arial" w:hAnsi="Arial" w:cs="Arial"/>
                <w:color w:val="FF0000"/>
                <w:sz w:val="28"/>
                <w:szCs w:val="28"/>
              </w:rPr>
              <w:t>允许此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mac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地址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switchport port-security mac-addr</w:t>
            </w:r>
            <w:r>
              <w:rPr>
                <w:rFonts w:ascii="Arial" w:hAnsi="Arial" w:cs="Arial"/>
                <w:sz w:val="28"/>
                <w:szCs w:val="28"/>
              </w:rPr>
              <w:t>ess sticky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62" w:name="result_box54"/>
            <w:bookmarkEnd w:id="62"/>
            <w:r>
              <w:rPr>
                <w:rFonts w:ascii="Arial" w:hAnsi="Arial" w:cs="Arial"/>
                <w:color w:val="FF0000"/>
                <w:sz w:val="28"/>
                <w:szCs w:val="28"/>
              </w:rPr>
              <w:t>使一个</w:t>
            </w:r>
            <w:r>
              <w:rPr>
                <w:rFonts w:ascii="Arial" w:hAnsi="Arial" w:cs="Arial"/>
                <w:color w:val="FF0000"/>
                <w:sz w:val="28"/>
                <w:szCs w:val="28"/>
                <w:lang w:val="zh-CN"/>
              </w:rPr>
              <w:t>mac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地址成为配置的一部分</w:t>
            </w: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  <w:snapToGrid w:val="0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000000">
        <w:tc>
          <w:tcPr>
            <w:tcW w:w="849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C2DCE">
            <w:pPr>
              <w:pStyle w:val="TableContents"/>
            </w:pPr>
            <w:r>
              <w:rPr>
                <w:rFonts w:ascii="Arial" w:hAnsi="Arial" w:cs="Arial"/>
                <w:sz w:val="28"/>
                <w:szCs w:val="28"/>
              </w:rPr>
              <w:t>show port-security interface f0/1</w:t>
            </w:r>
          </w:p>
        </w:tc>
        <w:tc>
          <w:tcPr>
            <w:tcW w:w="5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CC2DCE">
            <w:bookmarkStart w:id="63" w:name="result_box55"/>
            <w:bookmarkEnd w:id="63"/>
            <w:r>
              <w:rPr>
                <w:rFonts w:ascii="Arial" w:hAnsi="Arial" w:cs="Arial"/>
                <w:color w:val="FF0000"/>
                <w:sz w:val="28"/>
                <w:szCs w:val="28"/>
              </w:rPr>
              <w:t>显示端口安全</w:t>
            </w:r>
          </w:p>
        </w:tc>
      </w:tr>
    </w:tbl>
    <w:p w:rsidR="00CC2DCE" w:rsidRDefault="00CC2DCE">
      <w:pPr>
        <w:rPr>
          <w:rFonts w:ascii="Arial" w:hAnsi="Arial" w:cs="Arial"/>
          <w:sz w:val="28"/>
          <w:szCs w:val="28"/>
        </w:rPr>
      </w:pPr>
    </w:p>
    <w:sectPr w:rsidR="00CC2DCE">
      <w:pgSz w:w="15840" w:h="12240" w:orient="landscape"/>
      <w:pgMar w:top="737" w:right="850" w:bottom="737" w:left="8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DCE" w:rsidRDefault="00CC2DCE" w:rsidP="0036561C">
      <w:r>
        <w:separator/>
      </w:r>
    </w:p>
  </w:endnote>
  <w:endnote w:type="continuationSeparator" w:id="1">
    <w:p w:rsidR="00CC2DCE" w:rsidRDefault="00CC2DCE" w:rsidP="00365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DCE" w:rsidRDefault="00CC2DCE" w:rsidP="0036561C">
      <w:r>
        <w:separator/>
      </w:r>
    </w:p>
  </w:footnote>
  <w:footnote w:type="continuationSeparator" w:id="1">
    <w:p w:rsidR="00CC2DCE" w:rsidRDefault="00CC2DCE" w:rsidP="003656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trackRevision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36561C"/>
    <w:rsid w:val="0036561C"/>
    <w:rsid w:val="00CC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C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a"/>
    <w:rPr>
      <w:rFonts w:ascii="Liberation Mono" w:eastAsia="Courier New" w:hAnsi="Liberation Mono" w:cs="Liberation Mono"/>
      <w:sz w:val="20"/>
      <w:szCs w:val="20"/>
    </w:rPr>
  </w:style>
  <w:style w:type="paragraph" w:styleId="a7">
    <w:name w:val="header"/>
    <w:basedOn w:val="a"/>
    <w:link w:val="Char"/>
    <w:uiPriority w:val="99"/>
    <w:semiHidden/>
    <w:unhideWhenUsed/>
    <w:rsid w:val="00365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7"/>
    <w:uiPriority w:val="99"/>
    <w:semiHidden/>
    <w:rsid w:val="0036561C"/>
    <w:rPr>
      <w:rFonts w:ascii="Liberation Serif" w:eastAsia="Noto Sans CJK SC Regular" w:hAnsi="Liberation Serif" w:cs="Mangal"/>
      <w:kern w:val="1"/>
      <w:sz w:val="18"/>
      <w:szCs w:val="16"/>
      <w:lang w:val="en-CA" w:bidi="hi-IN"/>
    </w:rPr>
  </w:style>
  <w:style w:type="paragraph" w:styleId="a8">
    <w:name w:val="footer"/>
    <w:basedOn w:val="a"/>
    <w:link w:val="Char0"/>
    <w:uiPriority w:val="99"/>
    <w:semiHidden/>
    <w:unhideWhenUsed/>
    <w:rsid w:val="0036561C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8"/>
    <w:uiPriority w:val="99"/>
    <w:semiHidden/>
    <w:rsid w:val="0036561C"/>
    <w:rPr>
      <w:rFonts w:ascii="Liberation Serif" w:eastAsia="Noto Sans CJK SC Regular" w:hAnsi="Liberation Serif" w:cs="Mangal"/>
      <w:kern w:val="1"/>
      <w:sz w:val="18"/>
      <w:szCs w:val="16"/>
      <w:lang w:val="en-CA" w:bidi="hi-IN"/>
    </w:rPr>
  </w:style>
  <w:style w:type="character" w:styleId="a9">
    <w:name w:val="annotation reference"/>
    <w:basedOn w:val="a0"/>
    <w:uiPriority w:val="99"/>
    <w:semiHidden/>
    <w:unhideWhenUsed/>
    <w:rsid w:val="0036561C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36561C"/>
    <w:rPr>
      <w:rFonts w:cs="Mangal"/>
      <w:szCs w:val="21"/>
    </w:rPr>
  </w:style>
  <w:style w:type="character" w:customStyle="1" w:styleId="Char1">
    <w:name w:val="批注文字 Char"/>
    <w:basedOn w:val="a0"/>
    <w:link w:val="aa"/>
    <w:uiPriority w:val="99"/>
    <w:semiHidden/>
    <w:rsid w:val="0036561C"/>
    <w:rPr>
      <w:rFonts w:ascii="Liberation Serif" w:eastAsia="Noto Sans CJK SC Regular" w:hAnsi="Liberation Serif" w:cs="Mangal"/>
      <w:kern w:val="1"/>
      <w:sz w:val="24"/>
      <w:szCs w:val="21"/>
      <w:lang w:val="en-CA" w:bidi="hi-IN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6561C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36561C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36561C"/>
    <w:rPr>
      <w:rFonts w:cs="Mangal"/>
      <w:sz w:val="18"/>
      <w:szCs w:val="16"/>
    </w:rPr>
  </w:style>
  <w:style w:type="character" w:customStyle="1" w:styleId="Char3">
    <w:name w:val="批注框文本 Char"/>
    <w:basedOn w:val="a0"/>
    <w:link w:val="ac"/>
    <w:uiPriority w:val="99"/>
    <w:semiHidden/>
    <w:rsid w:val="0036561C"/>
    <w:rPr>
      <w:rFonts w:ascii="Liberation Serif" w:eastAsia="Noto Sans CJK SC Regular" w:hAnsi="Liberation Serif" w:cs="Mangal"/>
      <w:kern w:val="1"/>
      <w:sz w:val="18"/>
      <w:szCs w:val="16"/>
      <w:lang w:val="en-CA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liu</dc:creator>
  <cp:lastModifiedBy>lewis liu</cp:lastModifiedBy>
  <cp:revision>2</cp:revision>
  <cp:lastPrinted>1601-01-01T00:00:00Z</cp:lastPrinted>
  <dcterms:created xsi:type="dcterms:W3CDTF">2016-10-18T07:46:00Z</dcterms:created>
  <dcterms:modified xsi:type="dcterms:W3CDTF">2016-10-18T07:46:00Z</dcterms:modified>
</cp:coreProperties>
</file>